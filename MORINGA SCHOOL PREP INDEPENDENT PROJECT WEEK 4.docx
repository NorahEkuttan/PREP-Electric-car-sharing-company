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8"/>
          <w:szCs w:val="28"/>
        </w:rPr>
      </w:pPr>
      <w:r w:rsidDel="00000000" w:rsidR="00000000" w:rsidRPr="00000000">
        <w:rPr>
          <w:b w:val="1"/>
          <w:sz w:val="28"/>
          <w:szCs w:val="28"/>
          <w:rtl w:val="0"/>
        </w:rPr>
        <w:t xml:space="preserve">MORINGA SCHOOL PREP INDEPENDENT PROJECT WEEK 4.</w:t>
      </w:r>
    </w:p>
    <w:p w:rsidR="00000000" w:rsidDel="00000000" w:rsidP="00000000" w:rsidRDefault="00000000" w:rsidRPr="00000000" w14:paraId="00000002">
      <w:pPr>
        <w:spacing w:line="480" w:lineRule="auto"/>
        <w:rPr>
          <w:sz w:val="28"/>
          <w:szCs w:val="28"/>
        </w:rPr>
      </w:pPr>
      <w:r w:rsidDel="00000000" w:rsidR="00000000" w:rsidRPr="00000000">
        <w:rPr>
          <w:rtl w:val="0"/>
        </w:rPr>
      </w:r>
    </w:p>
    <w:p w:rsidR="00000000" w:rsidDel="00000000" w:rsidP="00000000" w:rsidRDefault="00000000" w:rsidRPr="00000000" w14:paraId="00000003">
      <w:pPr>
        <w:spacing w:line="480" w:lineRule="auto"/>
        <w:rPr>
          <w:b w:val="1"/>
          <w:sz w:val="28"/>
          <w:szCs w:val="28"/>
        </w:rPr>
      </w:pPr>
      <w:r w:rsidDel="00000000" w:rsidR="00000000" w:rsidRPr="00000000">
        <w:rPr>
          <w:b w:val="1"/>
          <w:sz w:val="28"/>
          <w:szCs w:val="28"/>
          <w:rtl w:val="0"/>
        </w:rPr>
        <w:t xml:space="preserve">1 BUSINESS UNDERSTANDING.</w:t>
      </w:r>
    </w:p>
    <w:p w:rsidR="00000000" w:rsidDel="00000000" w:rsidP="00000000" w:rsidRDefault="00000000" w:rsidRPr="00000000" w14:paraId="00000004">
      <w:pPr>
        <w:spacing w:line="480" w:lineRule="auto"/>
        <w:rPr>
          <w:sz w:val="28"/>
          <w:szCs w:val="28"/>
          <w:highlight w:val="white"/>
        </w:rPr>
      </w:pPr>
      <w:r w:rsidDel="00000000" w:rsidR="00000000" w:rsidRPr="00000000">
        <w:rPr>
          <w:sz w:val="28"/>
          <w:szCs w:val="28"/>
          <w:rtl w:val="0"/>
        </w:rPr>
        <w:t xml:space="preserve">As the data scientist for an  electric car sharing company i am seeking to </w:t>
      </w:r>
      <w:r w:rsidDel="00000000" w:rsidR="00000000" w:rsidRPr="00000000">
        <w:rPr>
          <w:sz w:val="28"/>
          <w:szCs w:val="28"/>
          <w:highlight w:val="white"/>
          <w:rtl w:val="0"/>
        </w:rPr>
        <w:t xml:space="preserve"> process stations data to understand electric car usage over time by solving for the following research objectives.</w:t>
      </w:r>
    </w:p>
    <w:p w:rsidR="00000000" w:rsidDel="00000000" w:rsidP="00000000" w:rsidRDefault="00000000" w:rsidRPr="00000000" w14:paraId="00000005">
      <w:pPr>
        <w:spacing w:line="480" w:lineRule="auto"/>
        <w:rPr>
          <w:sz w:val="28"/>
          <w:szCs w:val="28"/>
          <w:highlight w:val="white"/>
        </w:rPr>
      </w:pPr>
      <w:r w:rsidDel="00000000" w:rsidR="00000000" w:rsidRPr="00000000">
        <w:rPr>
          <w:sz w:val="28"/>
          <w:szCs w:val="28"/>
          <w:highlight w:val="white"/>
          <w:rtl w:val="0"/>
        </w:rPr>
        <w:t xml:space="preserve">So the main objective of this company is ;</w:t>
      </w:r>
    </w:p>
    <w:p w:rsidR="00000000" w:rsidDel="00000000" w:rsidP="00000000" w:rsidRDefault="00000000" w:rsidRPr="00000000" w14:paraId="00000006">
      <w:pPr>
        <w:numPr>
          <w:ilvl w:val="0"/>
          <w:numId w:val="1"/>
        </w:numPr>
        <w:shd w:fill="ffffff" w:val="clear"/>
        <w:spacing w:line="480" w:lineRule="auto"/>
        <w:ind w:left="1100" w:hanging="360"/>
        <w:rPr>
          <w:color w:val="000000"/>
          <w:sz w:val="28"/>
          <w:szCs w:val="28"/>
          <w:highlight w:val="white"/>
        </w:rPr>
      </w:pPr>
      <w:r w:rsidDel="00000000" w:rsidR="00000000" w:rsidRPr="00000000">
        <w:rPr>
          <w:sz w:val="28"/>
          <w:szCs w:val="28"/>
          <w:highlight w:val="white"/>
          <w:rtl w:val="0"/>
        </w:rPr>
        <w:t xml:space="preserve">Identify the most popular hour of the day for picking up a shared electric car (Bluecar) in the city of Paris over the month of April 2018</w:t>
      </w:r>
    </w:p>
    <w:p w:rsidR="00000000" w:rsidDel="00000000" w:rsidP="00000000" w:rsidRDefault="00000000" w:rsidRPr="00000000" w14:paraId="00000007">
      <w:pPr>
        <w:shd w:fill="ffffff" w:val="clear"/>
        <w:spacing w:line="480" w:lineRule="auto"/>
        <w:ind w:left="720" w:firstLine="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08">
      <w:pPr>
        <w:spacing w:line="480" w:lineRule="auto"/>
        <w:rPr>
          <w:sz w:val="28"/>
          <w:szCs w:val="28"/>
          <w:highlight w:val="white"/>
        </w:rPr>
      </w:pPr>
      <w:r w:rsidDel="00000000" w:rsidR="00000000" w:rsidRPr="00000000">
        <w:rPr>
          <w:sz w:val="28"/>
          <w:szCs w:val="28"/>
          <w:highlight w:val="white"/>
          <w:rtl w:val="0"/>
        </w:rPr>
        <w:t xml:space="preserve">Other objectives are to determine:</w:t>
      </w:r>
    </w:p>
    <w:p w:rsidR="00000000" w:rsidDel="00000000" w:rsidP="00000000" w:rsidRDefault="00000000" w:rsidRPr="00000000" w14:paraId="00000009">
      <w:pPr>
        <w:numPr>
          <w:ilvl w:val="0"/>
          <w:numId w:val="2"/>
        </w:numPr>
        <w:shd w:fill="ffffff" w:val="clear"/>
        <w:spacing w:line="480" w:lineRule="auto"/>
        <w:ind w:left="1100" w:hanging="360"/>
        <w:rPr>
          <w:color w:val="000000"/>
          <w:sz w:val="28"/>
          <w:szCs w:val="28"/>
          <w:highlight w:val="white"/>
        </w:rPr>
      </w:pPr>
      <w:r w:rsidDel="00000000" w:rsidR="00000000" w:rsidRPr="00000000">
        <w:rPr>
          <w:sz w:val="28"/>
          <w:szCs w:val="28"/>
          <w:highlight w:val="white"/>
          <w:rtl w:val="0"/>
        </w:rPr>
        <w:t xml:space="preserve"> the most popular hour for returning cars?</w:t>
      </w:r>
    </w:p>
    <w:p w:rsidR="00000000" w:rsidDel="00000000" w:rsidP="00000000" w:rsidRDefault="00000000" w:rsidRPr="00000000" w14:paraId="0000000A">
      <w:pPr>
        <w:numPr>
          <w:ilvl w:val="0"/>
          <w:numId w:val="2"/>
        </w:numPr>
        <w:shd w:fill="ffffff" w:val="clear"/>
        <w:spacing w:line="480" w:lineRule="auto"/>
        <w:ind w:left="1100" w:hanging="360"/>
        <w:rPr>
          <w:color w:val="000000"/>
          <w:sz w:val="28"/>
          <w:szCs w:val="28"/>
          <w:highlight w:val="white"/>
        </w:rPr>
      </w:pPr>
      <w:r w:rsidDel="00000000" w:rsidR="00000000" w:rsidRPr="00000000">
        <w:rPr>
          <w:sz w:val="28"/>
          <w:szCs w:val="28"/>
          <w:highlight w:val="white"/>
          <w:rtl w:val="0"/>
        </w:rPr>
        <w:t xml:space="preserve">What station is the most popular?</w:t>
      </w:r>
    </w:p>
    <w:p w:rsidR="00000000" w:rsidDel="00000000" w:rsidP="00000000" w:rsidRDefault="00000000" w:rsidRPr="00000000" w14:paraId="0000000B">
      <w:pPr>
        <w:numPr>
          <w:ilvl w:val="1"/>
          <w:numId w:val="2"/>
        </w:numPr>
        <w:spacing w:line="480" w:lineRule="auto"/>
        <w:ind w:left="2200" w:hanging="360"/>
        <w:rPr>
          <w:color w:val="000000"/>
          <w:sz w:val="28"/>
          <w:szCs w:val="28"/>
          <w:highlight w:val="white"/>
        </w:rPr>
      </w:pPr>
      <w:r w:rsidDel="00000000" w:rsidR="00000000" w:rsidRPr="00000000">
        <w:rPr>
          <w:sz w:val="28"/>
          <w:szCs w:val="28"/>
          <w:highlight w:val="white"/>
          <w:rtl w:val="0"/>
        </w:rPr>
        <w:t xml:space="preserve">Overall?</w:t>
      </w:r>
    </w:p>
    <w:p w:rsidR="00000000" w:rsidDel="00000000" w:rsidP="00000000" w:rsidRDefault="00000000" w:rsidRPr="00000000" w14:paraId="0000000C">
      <w:pPr>
        <w:numPr>
          <w:ilvl w:val="1"/>
          <w:numId w:val="2"/>
        </w:numPr>
        <w:spacing w:line="480" w:lineRule="auto"/>
        <w:ind w:left="2200" w:hanging="360"/>
        <w:rPr>
          <w:color w:val="000000"/>
          <w:sz w:val="28"/>
          <w:szCs w:val="28"/>
          <w:highlight w:val="white"/>
        </w:rPr>
      </w:pPr>
      <w:r w:rsidDel="00000000" w:rsidR="00000000" w:rsidRPr="00000000">
        <w:rPr>
          <w:sz w:val="28"/>
          <w:szCs w:val="28"/>
          <w:highlight w:val="white"/>
          <w:rtl w:val="0"/>
        </w:rPr>
        <w:t xml:space="preserve">At the most popular picking hour?</w:t>
      </w:r>
    </w:p>
    <w:p w:rsidR="00000000" w:rsidDel="00000000" w:rsidP="00000000" w:rsidRDefault="00000000" w:rsidRPr="00000000" w14:paraId="0000000D">
      <w:pPr>
        <w:numPr>
          <w:ilvl w:val="0"/>
          <w:numId w:val="2"/>
        </w:numPr>
        <w:shd w:fill="ffffff" w:val="clear"/>
        <w:spacing w:line="480" w:lineRule="auto"/>
        <w:ind w:left="1100" w:hanging="360"/>
        <w:rPr>
          <w:color w:val="000000"/>
          <w:sz w:val="28"/>
          <w:szCs w:val="28"/>
          <w:highlight w:val="white"/>
        </w:rPr>
      </w:pPr>
      <w:r w:rsidDel="00000000" w:rsidR="00000000" w:rsidRPr="00000000">
        <w:rPr>
          <w:sz w:val="28"/>
          <w:szCs w:val="28"/>
          <w:highlight w:val="white"/>
          <w:rtl w:val="0"/>
        </w:rPr>
        <w:t xml:space="preserve">What postal code is the most popular for picking up Blue cars? Does the most popular station belong to that postal code?</w:t>
      </w:r>
    </w:p>
    <w:p w:rsidR="00000000" w:rsidDel="00000000" w:rsidP="00000000" w:rsidRDefault="00000000" w:rsidRPr="00000000" w14:paraId="0000000E">
      <w:pPr>
        <w:numPr>
          <w:ilvl w:val="1"/>
          <w:numId w:val="2"/>
        </w:numPr>
        <w:spacing w:line="480" w:lineRule="auto"/>
        <w:ind w:left="2200" w:hanging="360"/>
        <w:rPr>
          <w:color w:val="000000"/>
          <w:sz w:val="28"/>
          <w:szCs w:val="28"/>
          <w:highlight w:val="white"/>
        </w:rPr>
      </w:pPr>
      <w:r w:rsidDel="00000000" w:rsidR="00000000" w:rsidRPr="00000000">
        <w:rPr>
          <w:sz w:val="28"/>
          <w:szCs w:val="28"/>
          <w:highlight w:val="white"/>
          <w:rtl w:val="0"/>
        </w:rPr>
        <w:t xml:space="preserve">Overall?</w:t>
      </w:r>
    </w:p>
    <w:p w:rsidR="00000000" w:rsidDel="00000000" w:rsidP="00000000" w:rsidRDefault="00000000" w:rsidRPr="00000000" w14:paraId="0000000F">
      <w:pPr>
        <w:numPr>
          <w:ilvl w:val="1"/>
          <w:numId w:val="2"/>
        </w:numPr>
        <w:spacing w:line="480" w:lineRule="auto"/>
        <w:ind w:left="2200" w:hanging="360"/>
        <w:rPr>
          <w:color w:val="000000"/>
          <w:sz w:val="28"/>
          <w:szCs w:val="28"/>
          <w:highlight w:val="white"/>
        </w:rPr>
      </w:pPr>
      <w:r w:rsidDel="00000000" w:rsidR="00000000" w:rsidRPr="00000000">
        <w:rPr>
          <w:sz w:val="28"/>
          <w:szCs w:val="28"/>
          <w:highlight w:val="white"/>
          <w:rtl w:val="0"/>
        </w:rPr>
        <w:t xml:space="preserve">At the most popular picking hour?</w:t>
      </w:r>
    </w:p>
    <w:p w:rsidR="00000000" w:rsidDel="00000000" w:rsidP="00000000" w:rsidRDefault="00000000" w:rsidRPr="00000000" w14:paraId="00000010">
      <w:pPr>
        <w:numPr>
          <w:ilvl w:val="0"/>
          <w:numId w:val="2"/>
        </w:numPr>
        <w:shd w:fill="ffffff" w:val="clear"/>
        <w:spacing w:line="480" w:lineRule="auto"/>
        <w:ind w:left="1100" w:hanging="360"/>
        <w:rPr>
          <w:color w:val="000000"/>
          <w:sz w:val="28"/>
          <w:szCs w:val="28"/>
          <w:highlight w:val="white"/>
        </w:rPr>
      </w:pPr>
      <w:r w:rsidDel="00000000" w:rsidR="00000000" w:rsidRPr="00000000">
        <w:rPr>
          <w:sz w:val="28"/>
          <w:szCs w:val="28"/>
          <w:highlight w:val="white"/>
          <w:rtl w:val="0"/>
        </w:rPr>
        <w:t xml:space="preserve">Do the results change if you consider Utilib and Utilib 1.4 instead of Blue cars? </w:t>
      </w:r>
    </w:p>
    <w:p w:rsidR="00000000" w:rsidDel="00000000" w:rsidP="00000000" w:rsidRDefault="00000000" w:rsidRPr="00000000" w14:paraId="00000011">
      <w:pPr>
        <w:shd w:fill="ffffff" w:val="clear"/>
        <w:spacing w:line="480" w:lineRule="auto"/>
        <w:ind w:left="720" w:firstLine="0"/>
        <w:rPr>
          <w:sz w:val="32"/>
          <w:szCs w:val="32"/>
          <w:highlight w:val="white"/>
          <w:rPrChange w:author="Ekuttan Naroh" w:id="0" w:date="2021-03-27T07:38:32Z">
            <w:rPr>
              <w:sz w:val="28"/>
              <w:szCs w:val="28"/>
              <w:highlight w:val="white"/>
            </w:rPr>
          </w:rPrChange>
        </w:rPr>
      </w:pPr>
      <w:r w:rsidDel="00000000" w:rsidR="00000000" w:rsidRPr="00000000">
        <w:rPr>
          <w:rtl w:val="0"/>
        </w:rPr>
      </w:r>
    </w:p>
    <w:p w:rsidR="00000000" w:rsidDel="00000000" w:rsidP="00000000" w:rsidRDefault="00000000" w:rsidRPr="00000000" w14:paraId="00000012">
      <w:pPr>
        <w:spacing w:line="480" w:lineRule="auto"/>
        <w:rPr>
          <w:b w:val="1"/>
          <w:sz w:val="32"/>
          <w:szCs w:val="32"/>
          <w:highlight w:val="white"/>
          <w:rPrChange w:author="Ekuttan Naroh" w:id="0" w:date="2021-03-27T07:38:32Z">
            <w:rPr>
              <w:b w:val="1"/>
              <w:sz w:val="28"/>
              <w:szCs w:val="28"/>
              <w:highlight w:val="white"/>
            </w:rPr>
          </w:rPrChange>
        </w:rPr>
      </w:pPr>
      <w:r w:rsidDel="00000000" w:rsidR="00000000" w:rsidRPr="00000000">
        <w:rPr>
          <w:b w:val="1"/>
          <w:sz w:val="32"/>
          <w:szCs w:val="32"/>
          <w:highlight w:val="white"/>
          <w:rtl w:val="0"/>
          <w:rPrChange w:author="Ekuttan Naroh" w:id="0" w:date="2021-03-27T07:38:32Z">
            <w:rPr>
              <w:b w:val="1"/>
              <w:sz w:val="28"/>
              <w:szCs w:val="28"/>
              <w:highlight w:val="white"/>
            </w:rPr>
          </w:rPrChange>
        </w:rPr>
        <w:t xml:space="preserve">2 DATA UNDERSTANDING.</w:t>
      </w:r>
    </w:p>
    <w:p w:rsidR="00000000" w:rsidDel="00000000" w:rsidP="00000000" w:rsidRDefault="00000000" w:rsidRPr="00000000" w14:paraId="00000013">
      <w:pPr>
        <w:spacing w:line="480" w:lineRule="auto"/>
        <w:rPr>
          <w:sz w:val="28"/>
          <w:szCs w:val="28"/>
          <w:highlight w:val="white"/>
        </w:rPr>
      </w:pPr>
      <w:r w:rsidDel="00000000" w:rsidR="00000000" w:rsidRPr="00000000">
        <w:rPr>
          <w:rtl w:val="0"/>
        </w:rPr>
      </w:r>
    </w:p>
    <w:p w:rsidR="00000000" w:rsidDel="00000000" w:rsidP="00000000" w:rsidRDefault="00000000" w:rsidRPr="00000000" w14:paraId="00000014">
      <w:pPr>
        <w:spacing w:line="480" w:lineRule="auto"/>
        <w:rPr>
          <w:sz w:val="28"/>
          <w:szCs w:val="28"/>
        </w:rPr>
      </w:pPr>
      <w:r w:rsidDel="00000000" w:rsidR="00000000" w:rsidRPr="00000000">
        <w:rPr>
          <w:sz w:val="28"/>
          <w:szCs w:val="28"/>
          <w:rtl w:val="0"/>
        </w:rPr>
        <w:t xml:space="preserve">So the data we are going to use for the work below is contained in the link below which will be read once in the python.</w:t>
      </w:r>
    </w:p>
    <w:p w:rsidR="00000000" w:rsidDel="00000000" w:rsidP="00000000" w:rsidRDefault="00000000" w:rsidRPr="00000000" w14:paraId="00000015">
      <w:pPr>
        <w:spacing w:line="480" w:lineRule="auto"/>
        <w:rPr>
          <w:color w:val="2d3b45"/>
          <w:sz w:val="28"/>
          <w:szCs w:val="28"/>
          <w:highlight w:val="white"/>
        </w:rPr>
      </w:pPr>
      <w:r w:rsidDel="00000000" w:rsidR="00000000" w:rsidRPr="00000000">
        <w:rPr>
          <w:sz w:val="28"/>
          <w:szCs w:val="28"/>
          <w:rtl w:val="0"/>
        </w:rPr>
        <w:t xml:space="preserve">Url = </w:t>
      </w:r>
      <w:r w:rsidDel="00000000" w:rsidR="00000000" w:rsidRPr="00000000">
        <w:rPr>
          <w:color w:val="2d3b45"/>
          <w:sz w:val="28"/>
          <w:szCs w:val="28"/>
          <w:highlight w:val="white"/>
          <w:rtl w:val="0"/>
        </w:rPr>
        <w:t xml:space="preserve">[</w:t>
      </w:r>
      <w:hyperlink r:id="rId6">
        <w:r w:rsidDel="00000000" w:rsidR="00000000" w:rsidRPr="00000000">
          <w:rPr>
            <w:color w:val="1155cc"/>
            <w:sz w:val="28"/>
            <w:szCs w:val="28"/>
            <w:highlight w:val="white"/>
            <w:u w:val="single"/>
            <w:rtl w:val="0"/>
          </w:rPr>
          <w:t xml:space="preserve">http://bit.ly/autolib_dataset</w:t>
        </w:r>
      </w:hyperlink>
      <w:r w:rsidDel="00000000" w:rsidR="00000000" w:rsidRPr="00000000">
        <w:rPr>
          <w:color w:val="2d3b45"/>
          <w:sz w:val="28"/>
          <w:szCs w:val="28"/>
          <w:highlight w:val="white"/>
          <w:rtl w:val="0"/>
        </w:rPr>
        <w:t xml:space="preserve">]</w:t>
      </w:r>
    </w:p>
    <w:p w:rsidR="00000000" w:rsidDel="00000000" w:rsidP="00000000" w:rsidRDefault="00000000" w:rsidRPr="00000000" w14:paraId="00000016">
      <w:pPr>
        <w:spacing w:line="480" w:lineRule="auto"/>
        <w:rPr>
          <w:color w:val="2d3b45"/>
          <w:sz w:val="28"/>
          <w:szCs w:val="28"/>
          <w:highlight w:val="white"/>
        </w:rPr>
      </w:pPr>
      <w:r w:rsidDel="00000000" w:rsidR="00000000" w:rsidRPr="00000000">
        <w:rPr>
          <w:rtl w:val="0"/>
        </w:rPr>
      </w:r>
    </w:p>
    <w:p w:rsidR="00000000" w:rsidDel="00000000" w:rsidP="00000000" w:rsidRDefault="00000000" w:rsidRPr="00000000" w14:paraId="00000017">
      <w:pPr>
        <w:spacing w:line="480" w:lineRule="auto"/>
        <w:rPr>
          <w:sz w:val="28"/>
          <w:szCs w:val="28"/>
        </w:rPr>
      </w:pPr>
      <w:r w:rsidDel="00000000" w:rsidR="00000000" w:rsidRPr="00000000">
        <w:rPr>
          <w:sz w:val="28"/>
          <w:szCs w:val="28"/>
          <w:rtl w:val="0"/>
        </w:rPr>
        <w:t xml:space="preserve">This sample contains data from April 1 to April 9, 2018.</w:t>
      </w:r>
    </w:p>
    <w:p w:rsidR="00000000" w:rsidDel="00000000" w:rsidP="00000000" w:rsidRDefault="00000000" w:rsidRPr="00000000" w14:paraId="00000018">
      <w:pPr>
        <w:spacing w:line="480" w:lineRule="auto"/>
        <w:rPr>
          <w:sz w:val="28"/>
          <w:szCs w:val="28"/>
        </w:rPr>
      </w:pPr>
      <w:r w:rsidDel="00000000" w:rsidR="00000000" w:rsidRPr="00000000">
        <w:rPr>
          <w:sz w:val="28"/>
          <w:szCs w:val="28"/>
          <w:rtl w:val="0"/>
        </w:rPr>
        <w:t xml:space="preserve">The dataset below contains a number of field which have been explained in details in the link below </w:t>
      </w:r>
    </w:p>
    <w:p w:rsidR="00000000" w:rsidDel="00000000" w:rsidP="00000000" w:rsidRDefault="00000000" w:rsidRPr="00000000" w14:paraId="00000019">
      <w:pPr>
        <w:spacing w:line="480" w:lineRule="auto"/>
        <w:rPr>
          <w:sz w:val="28"/>
          <w:szCs w:val="28"/>
        </w:rPr>
      </w:pPr>
      <w:r w:rsidDel="00000000" w:rsidR="00000000" w:rsidRPr="00000000">
        <w:rPr>
          <w:sz w:val="28"/>
          <w:szCs w:val="28"/>
          <w:rtl w:val="0"/>
        </w:rPr>
        <w:t xml:space="preserve">Link for Autolib sample data</w:t>
      </w:r>
    </w:p>
    <w:p w:rsidR="00000000" w:rsidDel="00000000" w:rsidP="00000000" w:rsidRDefault="00000000" w:rsidRPr="00000000" w14:paraId="0000001A">
      <w:pPr>
        <w:spacing w:line="480" w:lineRule="auto"/>
        <w:rPr>
          <w:sz w:val="28"/>
          <w:szCs w:val="28"/>
        </w:rPr>
      </w:pPr>
      <w:r w:rsidDel="00000000" w:rsidR="00000000" w:rsidRPr="00000000">
        <w:rPr>
          <w:sz w:val="28"/>
          <w:szCs w:val="28"/>
          <w:rtl w:val="0"/>
        </w:rPr>
        <w:t xml:space="preserve">;</w:t>
      </w:r>
      <w:hyperlink r:id="rId7">
        <w:r w:rsidDel="00000000" w:rsidR="00000000" w:rsidRPr="00000000">
          <w:rPr>
            <w:color w:val="1155cc"/>
            <w:sz w:val="28"/>
            <w:szCs w:val="28"/>
            <w:u w:val="single"/>
            <w:rtl w:val="0"/>
          </w:rPr>
          <w:t xml:space="preserve">https://drive.google.com/a/moringaschool.com/file/d/13DXF2CFWQLeYxxHFekng8HJnH_jtbfpN/view?usp=sharing</w:t>
        </w:r>
      </w:hyperlink>
      <w:r w:rsidDel="00000000" w:rsidR="00000000" w:rsidRPr="00000000">
        <w:rPr>
          <w:rtl w:val="0"/>
        </w:rPr>
      </w:r>
    </w:p>
    <w:p w:rsidR="00000000" w:rsidDel="00000000" w:rsidP="00000000" w:rsidRDefault="00000000" w:rsidRPr="00000000" w14:paraId="0000001B">
      <w:pPr>
        <w:spacing w:line="480" w:lineRule="auto"/>
        <w:rPr>
          <w:del w:author="Ekuttan Naroh" w:id="1" w:date="2021-03-27T07:38:19Z"/>
          <w:sz w:val="28"/>
          <w:szCs w:val="28"/>
        </w:rPr>
      </w:pPr>
      <w:del w:author="Ekuttan Naroh" w:id="1" w:date="2021-03-27T07:38:19Z">
        <w:r w:rsidDel="00000000" w:rsidR="00000000" w:rsidRPr="00000000">
          <w:rPr>
            <w:rtl w:val="0"/>
          </w:rPr>
        </w:r>
      </w:del>
    </w:p>
    <w:p w:rsidR="00000000" w:rsidDel="00000000" w:rsidP="00000000" w:rsidRDefault="00000000" w:rsidRPr="00000000" w14:paraId="0000001C">
      <w:pPr>
        <w:spacing w:line="480" w:lineRule="auto"/>
        <w:rPr>
          <w:b w:val="1"/>
          <w:sz w:val="32"/>
          <w:szCs w:val="32"/>
          <w:rPrChange w:author="Ekuttan Naroh" w:id="2" w:date="2021-03-27T07:38:26Z">
            <w:rPr>
              <w:sz w:val="28"/>
              <w:szCs w:val="28"/>
            </w:rPr>
          </w:rPrChange>
        </w:rPr>
      </w:pPr>
      <w:r w:rsidDel="00000000" w:rsidR="00000000" w:rsidRPr="00000000">
        <w:rPr>
          <w:b w:val="1"/>
          <w:sz w:val="32"/>
          <w:szCs w:val="32"/>
          <w:rtl w:val="0"/>
          <w:rPrChange w:author="Ekuttan Naroh" w:id="2" w:date="2021-03-27T07:38:26Z">
            <w:rPr>
              <w:sz w:val="28"/>
              <w:szCs w:val="28"/>
            </w:rPr>
          </w:rPrChange>
        </w:rPr>
        <w:t xml:space="preserve">3.DATA PREPARATIONS</w:t>
      </w:r>
    </w:p>
    <w:p w:rsidR="00000000" w:rsidDel="00000000" w:rsidP="00000000" w:rsidRDefault="00000000" w:rsidRPr="00000000" w14:paraId="0000001D">
      <w:pPr>
        <w:spacing w:line="480" w:lineRule="auto"/>
        <w:rPr>
          <w:sz w:val="28"/>
          <w:szCs w:val="28"/>
        </w:rPr>
      </w:pPr>
      <w:r w:rsidDel="00000000" w:rsidR="00000000" w:rsidRPr="00000000">
        <w:rPr>
          <w:sz w:val="28"/>
          <w:szCs w:val="28"/>
          <w:rtl w:val="0"/>
        </w:rPr>
        <w:t xml:space="preserve">The following data had one or two problems which we needed to solve before proceeding to  analyse data.</w:t>
      </w:r>
    </w:p>
    <w:p w:rsidR="00000000" w:rsidDel="00000000" w:rsidP="00000000" w:rsidRDefault="00000000" w:rsidRPr="00000000" w14:paraId="0000001E">
      <w:pPr>
        <w:spacing w:line="480" w:lineRule="auto"/>
        <w:rPr>
          <w:sz w:val="28"/>
          <w:szCs w:val="28"/>
        </w:rPr>
      </w:pPr>
      <w:r w:rsidDel="00000000" w:rsidR="00000000" w:rsidRPr="00000000">
        <w:rPr>
          <w:sz w:val="28"/>
          <w:szCs w:val="28"/>
          <w:rtl w:val="0"/>
        </w:rPr>
        <w:t xml:space="preserve">These are the steps I undertook to prepare my data for analysis.</w:t>
      </w:r>
    </w:p>
    <w:p w:rsidR="00000000" w:rsidDel="00000000" w:rsidP="00000000" w:rsidRDefault="00000000" w:rsidRPr="00000000" w14:paraId="0000001F">
      <w:pPr>
        <w:spacing w:line="480" w:lineRule="auto"/>
        <w:rPr>
          <w:sz w:val="28"/>
          <w:szCs w:val="28"/>
        </w:rPr>
      </w:pPr>
      <w:r w:rsidDel="00000000" w:rsidR="00000000" w:rsidRPr="00000000">
        <w:rPr>
          <w:b w:val="1"/>
          <w:sz w:val="28"/>
          <w:szCs w:val="28"/>
          <w:rtl w:val="0"/>
        </w:rPr>
        <w:t xml:space="preserve">Step1</w:t>
      </w:r>
      <w:r w:rsidDel="00000000" w:rsidR="00000000" w:rsidRPr="00000000">
        <w:rPr>
          <w:sz w:val="28"/>
          <w:szCs w:val="28"/>
          <w:rtl w:val="0"/>
        </w:rPr>
        <w:t xml:space="preserve"> : Read my data in python collab notebook</w:t>
      </w:r>
    </w:p>
    <w:p w:rsidR="00000000" w:rsidDel="00000000" w:rsidP="00000000" w:rsidRDefault="00000000" w:rsidRPr="00000000" w14:paraId="00000020">
      <w:pPr>
        <w:spacing w:line="480" w:lineRule="auto"/>
        <w:rPr>
          <w:sz w:val="28"/>
          <w:szCs w:val="28"/>
        </w:rPr>
      </w:pPr>
      <w:r w:rsidDel="00000000" w:rsidR="00000000" w:rsidRPr="00000000">
        <w:rPr>
          <w:b w:val="1"/>
          <w:sz w:val="28"/>
          <w:szCs w:val="28"/>
          <w:rtl w:val="0"/>
        </w:rPr>
        <w:t xml:space="preserve">Step2</w:t>
      </w:r>
      <w:r w:rsidDel="00000000" w:rsidR="00000000" w:rsidRPr="00000000">
        <w:rPr>
          <w:sz w:val="28"/>
          <w:szCs w:val="28"/>
          <w:rtl w:val="0"/>
        </w:rPr>
        <w:t xml:space="preserve"> :  Check the validity of the data</w:t>
      </w:r>
    </w:p>
    <w:p w:rsidR="00000000" w:rsidDel="00000000" w:rsidP="00000000" w:rsidRDefault="00000000" w:rsidRPr="00000000" w14:paraId="00000021">
      <w:pPr>
        <w:spacing w:line="480" w:lineRule="auto"/>
        <w:rPr>
          <w:sz w:val="28"/>
          <w:szCs w:val="28"/>
        </w:rPr>
      </w:pPr>
      <w:r w:rsidDel="00000000" w:rsidR="00000000" w:rsidRPr="00000000">
        <w:rPr>
          <w:sz w:val="28"/>
          <w:szCs w:val="28"/>
          <w:rtl w:val="0"/>
        </w:rPr>
        <w:t xml:space="preserve">So in this step I focused on checking for validity by removing all the rows and the column that I will no longer need.</w:t>
      </w:r>
    </w:p>
    <w:p w:rsidR="00000000" w:rsidDel="00000000" w:rsidP="00000000" w:rsidRDefault="00000000" w:rsidRPr="00000000" w14:paraId="00000022">
      <w:pPr>
        <w:spacing w:line="480" w:lineRule="auto"/>
        <w:rPr>
          <w:sz w:val="28"/>
          <w:szCs w:val="28"/>
        </w:rPr>
      </w:pPr>
      <w:r w:rsidDel="00000000" w:rsidR="00000000" w:rsidRPr="00000000">
        <w:rPr>
          <w:sz w:val="28"/>
          <w:szCs w:val="28"/>
          <w:rtl w:val="0"/>
        </w:rPr>
        <w:t xml:space="preserve">Therefore i removed the following columns</w:t>
      </w:r>
    </w:p>
    <w:p w:rsidR="00000000" w:rsidDel="00000000" w:rsidP="00000000" w:rsidRDefault="00000000" w:rsidRPr="00000000" w14:paraId="00000023">
      <w:pPr>
        <w:numPr>
          <w:ilvl w:val="0"/>
          <w:numId w:val="3"/>
        </w:numPr>
        <w:spacing w:line="480" w:lineRule="auto"/>
        <w:ind w:left="720" w:hanging="360"/>
        <w:rPr>
          <w:sz w:val="28"/>
          <w:szCs w:val="28"/>
        </w:rPr>
      </w:pPr>
      <w:r w:rsidDel="00000000" w:rsidR="00000000" w:rsidRPr="00000000">
        <w:rPr>
          <w:sz w:val="28"/>
          <w:szCs w:val="28"/>
          <w:rtl w:val="0"/>
        </w:rPr>
        <w:t xml:space="preserve">Displayed comments -This is because we will not be needing this for analysis</w:t>
      </w:r>
    </w:p>
    <w:p w:rsidR="00000000" w:rsidDel="00000000" w:rsidP="00000000" w:rsidRDefault="00000000" w:rsidRPr="00000000" w14:paraId="00000024">
      <w:pPr>
        <w:numPr>
          <w:ilvl w:val="0"/>
          <w:numId w:val="3"/>
        </w:numPr>
        <w:spacing w:line="480" w:lineRule="auto"/>
        <w:ind w:left="720" w:hanging="360"/>
        <w:rPr>
          <w:sz w:val="28"/>
          <w:szCs w:val="28"/>
        </w:rPr>
      </w:pPr>
      <w:r w:rsidDel="00000000" w:rsidR="00000000" w:rsidRPr="00000000">
        <w:rPr>
          <w:sz w:val="28"/>
          <w:szCs w:val="28"/>
          <w:rtl w:val="0"/>
        </w:rPr>
        <w:t xml:space="preserve">Year- This is because all the data had the same year that is 2018</w:t>
      </w:r>
    </w:p>
    <w:p w:rsidR="00000000" w:rsidDel="00000000" w:rsidP="00000000" w:rsidRDefault="00000000" w:rsidRPr="00000000" w14:paraId="00000025">
      <w:pPr>
        <w:numPr>
          <w:ilvl w:val="0"/>
          <w:numId w:val="3"/>
        </w:numPr>
        <w:spacing w:line="480" w:lineRule="auto"/>
        <w:ind w:left="720" w:hanging="360"/>
        <w:rPr>
          <w:sz w:val="28"/>
          <w:szCs w:val="28"/>
        </w:rPr>
      </w:pPr>
      <w:r w:rsidDel="00000000" w:rsidR="00000000" w:rsidRPr="00000000">
        <w:rPr>
          <w:sz w:val="28"/>
          <w:szCs w:val="28"/>
          <w:rtl w:val="0"/>
        </w:rPr>
        <w:t xml:space="preserve">Month -This is because most of the data shared the same month.</w:t>
      </w:r>
    </w:p>
    <w:p w:rsidR="00000000" w:rsidDel="00000000" w:rsidP="00000000" w:rsidRDefault="00000000" w:rsidRPr="00000000" w14:paraId="00000026">
      <w:pPr>
        <w:numPr>
          <w:ilvl w:val="0"/>
          <w:numId w:val="3"/>
        </w:numPr>
        <w:spacing w:line="480" w:lineRule="auto"/>
        <w:ind w:left="720" w:hanging="360"/>
        <w:rPr>
          <w:sz w:val="28"/>
          <w:szCs w:val="28"/>
        </w:rPr>
      </w:pPr>
      <w:r w:rsidDel="00000000" w:rsidR="00000000" w:rsidRPr="00000000">
        <w:rPr>
          <w:sz w:val="28"/>
          <w:szCs w:val="28"/>
          <w:rtl w:val="0"/>
        </w:rPr>
        <w:t xml:space="preserve">Car- This is because the car column matched the Bluecar counter.</w:t>
      </w:r>
    </w:p>
    <w:p w:rsidR="00000000" w:rsidDel="00000000" w:rsidP="00000000" w:rsidRDefault="00000000" w:rsidRPr="00000000" w14:paraId="00000027">
      <w:pPr>
        <w:numPr>
          <w:ilvl w:val="0"/>
          <w:numId w:val="3"/>
        </w:numPr>
        <w:spacing w:line="480" w:lineRule="auto"/>
        <w:ind w:left="720" w:hanging="360"/>
        <w:rPr>
          <w:sz w:val="28"/>
          <w:szCs w:val="28"/>
        </w:rPr>
      </w:pPr>
      <w:r w:rsidDel="00000000" w:rsidR="00000000" w:rsidRPr="00000000">
        <w:rPr>
          <w:sz w:val="28"/>
          <w:szCs w:val="28"/>
          <w:rtl w:val="0"/>
        </w:rPr>
        <w:t xml:space="preserve">Scheduled at - This is because it had many null values and we were also not using it during analysis.</w:t>
      </w:r>
    </w:p>
    <w:p w:rsidR="00000000" w:rsidDel="00000000" w:rsidP="00000000" w:rsidRDefault="00000000" w:rsidRPr="00000000" w14:paraId="00000028">
      <w:pPr>
        <w:spacing w:line="480" w:lineRule="auto"/>
        <w:ind w:left="720" w:firstLine="0"/>
        <w:rPr>
          <w:sz w:val="28"/>
          <w:szCs w:val="28"/>
        </w:rPr>
      </w:pPr>
      <w:r w:rsidDel="00000000" w:rsidR="00000000" w:rsidRPr="00000000">
        <w:rPr>
          <w:sz w:val="28"/>
          <w:szCs w:val="28"/>
          <w:rtl w:val="0"/>
        </w:rPr>
        <w:t xml:space="preserve">Step 3:Consistency </w:t>
      </w:r>
    </w:p>
    <w:p w:rsidR="00000000" w:rsidDel="00000000" w:rsidP="00000000" w:rsidRDefault="00000000" w:rsidRPr="00000000" w14:paraId="00000029">
      <w:pPr>
        <w:spacing w:line="480" w:lineRule="auto"/>
        <w:ind w:left="720" w:firstLine="0"/>
        <w:rPr>
          <w:sz w:val="28"/>
          <w:szCs w:val="28"/>
        </w:rPr>
      </w:pPr>
      <w:r w:rsidDel="00000000" w:rsidR="00000000" w:rsidRPr="00000000">
        <w:rPr>
          <w:sz w:val="28"/>
          <w:szCs w:val="28"/>
          <w:rtl w:val="0"/>
        </w:rPr>
        <w:t xml:space="preserve">Here we check if the data is consistent and that there are no duplicates in the dataset</w:t>
      </w:r>
    </w:p>
    <w:p w:rsidR="00000000" w:rsidDel="00000000" w:rsidP="00000000" w:rsidRDefault="00000000" w:rsidRPr="00000000" w14:paraId="0000002A">
      <w:pPr>
        <w:spacing w:line="480" w:lineRule="auto"/>
        <w:ind w:left="720" w:firstLine="0"/>
        <w:rPr>
          <w:sz w:val="28"/>
          <w:szCs w:val="28"/>
        </w:rPr>
      </w:pPr>
      <w:r w:rsidDel="00000000" w:rsidR="00000000" w:rsidRPr="00000000">
        <w:rPr>
          <w:sz w:val="28"/>
          <w:szCs w:val="28"/>
          <w:rtl w:val="0"/>
        </w:rPr>
        <w:t xml:space="preserve">Step4: Completeness</w:t>
      </w:r>
    </w:p>
    <w:p w:rsidR="00000000" w:rsidDel="00000000" w:rsidP="00000000" w:rsidRDefault="00000000" w:rsidRPr="00000000" w14:paraId="0000002B">
      <w:pPr>
        <w:spacing w:line="480" w:lineRule="auto"/>
        <w:ind w:left="720" w:firstLine="0"/>
        <w:rPr>
          <w:sz w:val="28"/>
          <w:szCs w:val="28"/>
        </w:rPr>
      </w:pPr>
      <w:r w:rsidDel="00000000" w:rsidR="00000000" w:rsidRPr="00000000">
        <w:rPr>
          <w:sz w:val="28"/>
          <w:szCs w:val="28"/>
          <w:rtl w:val="0"/>
        </w:rPr>
        <w:t xml:space="preserve">Lastly we check if the data is complete and that there are no null values.</w:t>
      </w:r>
    </w:p>
    <w:p w:rsidR="00000000" w:rsidDel="00000000" w:rsidP="00000000" w:rsidRDefault="00000000" w:rsidRPr="00000000" w14:paraId="0000002C">
      <w:pPr>
        <w:spacing w:line="480" w:lineRule="auto"/>
        <w:ind w:left="720" w:firstLine="0"/>
        <w:rPr>
          <w:sz w:val="28"/>
          <w:szCs w:val="28"/>
        </w:rPr>
      </w:pPr>
      <w:r w:rsidDel="00000000" w:rsidR="00000000" w:rsidRPr="00000000">
        <w:rPr>
          <w:rtl w:val="0"/>
        </w:rPr>
      </w:r>
    </w:p>
    <w:p w:rsidR="00000000" w:rsidDel="00000000" w:rsidP="00000000" w:rsidRDefault="00000000" w:rsidRPr="00000000" w14:paraId="0000002D">
      <w:pPr>
        <w:spacing w:line="480" w:lineRule="auto"/>
        <w:ind w:left="0" w:firstLine="0"/>
        <w:rPr>
          <w:sz w:val="28"/>
          <w:szCs w:val="28"/>
        </w:rPr>
      </w:pPr>
      <w:r w:rsidDel="00000000" w:rsidR="00000000" w:rsidRPr="00000000">
        <w:rPr>
          <w:sz w:val="28"/>
          <w:szCs w:val="28"/>
          <w:rtl w:val="0"/>
        </w:rPr>
        <w:t xml:space="preserve">After following the following steps my data was ready to be exported for data analysis.</w:t>
      </w:r>
    </w:p>
    <w:p w:rsidR="00000000" w:rsidDel="00000000" w:rsidP="00000000" w:rsidRDefault="00000000" w:rsidRPr="00000000" w14:paraId="0000002E">
      <w:pPr>
        <w:spacing w:line="480" w:lineRule="auto"/>
        <w:ind w:left="0" w:firstLine="0"/>
        <w:rPr>
          <w:b w:val="1"/>
          <w:sz w:val="32"/>
          <w:szCs w:val="32"/>
          <w:rPrChange w:author="Ekuttan Naroh" w:id="3" w:date="2021-03-27T07:38:12Z">
            <w:rPr>
              <w:b w:val="1"/>
              <w:sz w:val="28"/>
              <w:szCs w:val="28"/>
            </w:rPr>
          </w:rPrChange>
        </w:rPr>
      </w:pPr>
      <w:r w:rsidDel="00000000" w:rsidR="00000000" w:rsidRPr="00000000">
        <w:rPr>
          <w:b w:val="1"/>
          <w:sz w:val="32"/>
          <w:szCs w:val="32"/>
          <w:rtl w:val="0"/>
          <w:rPrChange w:author="Ekuttan Naroh" w:id="3" w:date="2021-03-27T07:38:12Z">
            <w:rPr>
              <w:b w:val="1"/>
              <w:sz w:val="28"/>
              <w:szCs w:val="28"/>
            </w:rPr>
          </w:rPrChange>
        </w:rPr>
        <w:t xml:space="preserve">3 DATA ANALYSIS</w:t>
      </w:r>
    </w:p>
    <w:p w:rsidR="00000000" w:rsidDel="00000000" w:rsidP="00000000" w:rsidRDefault="00000000" w:rsidRPr="00000000" w14:paraId="0000002F">
      <w:pPr>
        <w:spacing w:line="480" w:lineRule="auto"/>
        <w:ind w:left="0" w:firstLine="0"/>
        <w:rPr>
          <w:sz w:val="28"/>
          <w:szCs w:val="28"/>
        </w:rPr>
      </w:pPr>
      <w:r w:rsidDel="00000000" w:rsidR="00000000" w:rsidRPr="00000000">
        <w:rPr>
          <w:sz w:val="28"/>
          <w:szCs w:val="28"/>
          <w:rtl w:val="0"/>
        </w:rPr>
        <w:t xml:space="preserve">In data analysis we used python to answer the questions on the objectives.We used a set of codes .</w:t>
      </w:r>
    </w:p>
    <w:p w:rsidR="00000000" w:rsidDel="00000000" w:rsidP="00000000" w:rsidRDefault="00000000" w:rsidRPr="00000000" w14:paraId="00000030">
      <w:pPr>
        <w:spacing w:line="480" w:lineRule="auto"/>
        <w:ind w:left="0" w:firstLine="0"/>
        <w:rPr>
          <w:sz w:val="28"/>
          <w:szCs w:val="28"/>
          <w:highlight w:val="white"/>
        </w:rPr>
      </w:pPr>
      <w:r w:rsidDel="00000000" w:rsidR="00000000" w:rsidRPr="00000000">
        <w:rPr>
          <w:sz w:val="28"/>
          <w:szCs w:val="28"/>
          <w:rtl w:val="0"/>
        </w:rPr>
        <w:t xml:space="preserve">So for the first objective which is to find the most</w:t>
      </w:r>
      <w:r w:rsidDel="00000000" w:rsidR="00000000" w:rsidRPr="00000000">
        <w:rPr>
          <w:sz w:val="28"/>
          <w:szCs w:val="28"/>
          <w:highlight w:val="white"/>
          <w:rtl w:val="0"/>
        </w:rPr>
        <w:t xml:space="preserve"> popular hour of the day for picking up a shared electric car (Bluecar) in the city of Paris over the month of April 2018, we use the codes below to compute that.</w:t>
      </w:r>
    </w:p>
    <w:p w:rsidR="00000000" w:rsidDel="00000000" w:rsidP="00000000" w:rsidRDefault="00000000" w:rsidRPr="00000000" w14:paraId="00000031">
      <w:pPr>
        <w:spacing w:line="480" w:lineRule="auto"/>
        <w:ind w:left="0" w:firstLine="0"/>
        <w:rPr>
          <w:color w:val="1d1c1d"/>
          <w:sz w:val="28"/>
          <w:szCs w:val="28"/>
          <w:highlight w:val="white"/>
        </w:rPr>
      </w:pPr>
      <w:r w:rsidDel="00000000" w:rsidR="00000000" w:rsidRPr="00000000">
        <w:rPr>
          <w:color w:val="1d1c1d"/>
          <w:sz w:val="28"/>
          <w:szCs w:val="28"/>
          <w:highlight w:val="white"/>
          <w:rtl w:val="0"/>
        </w:rPr>
        <w:t xml:space="preserve">We first had to compute when the Blue Car == 0 because that's when it has been picked</w:t>
      </w:r>
    </w:p>
    <w:p w:rsidR="00000000" w:rsidDel="00000000" w:rsidP="00000000" w:rsidRDefault="00000000" w:rsidRPr="00000000" w14:paraId="00000032">
      <w:pPr>
        <w:spacing w:line="480" w:lineRule="auto"/>
        <w:ind w:left="0" w:firstLine="0"/>
        <w:rPr>
          <w:color w:val="1d1c1d"/>
          <w:sz w:val="28"/>
          <w:szCs w:val="28"/>
          <w:highlight w:val="white"/>
        </w:rPr>
      </w:pPr>
      <w:r w:rsidDel="00000000" w:rsidR="00000000" w:rsidRPr="00000000">
        <w:rPr>
          <w:color w:val="1d1c1d"/>
          <w:sz w:val="28"/>
          <w:szCs w:val="28"/>
          <w:highlight w:val="white"/>
          <w:rtl w:val="0"/>
        </w:rPr>
        <w:t xml:space="preserve">We the compute when the city is paris from the data in the first step</w:t>
      </w:r>
    </w:p>
    <w:p w:rsidR="00000000" w:rsidDel="00000000" w:rsidP="00000000" w:rsidRDefault="00000000" w:rsidRPr="00000000" w14:paraId="00000033">
      <w:pPr>
        <w:spacing w:line="480" w:lineRule="auto"/>
        <w:ind w:left="0" w:firstLine="0"/>
        <w:rPr>
          <w:color w:val="1d1c1d"/>
          <w:sz w:val="28"/>
          <w:szCs w:val="28"/>
          <w:highlight w:val="white"/>
        </w:rPr>
      </w:pPr>
      <w:r w:rsidDel="00000000" w:rsidR="00000000" w:rsidRPr="00000000">
        <w:rPr>
          <w:color w:val="1d1c1d"/>
          <w:sz w:val="28"/>
          <w:szCs w:val="28"/>
          <w:highlight w:val="white"/>
          <w:rtl w:val="0"/>
        </w:rPr>
        <w:t xml:space="preserve">And lastly we compute the hour with the most values of zeros in the Bluecar,</w:t>
      </w:r>
    </w:p>
    <w:p w:rsidR="00000000" w:rsidDel="00000000" w:rsidP="00000000" w:rsidRDefault="00000000" w:rsidRPr="00000000" w14:paraId="00000034">
      <w:pPr>
        <w:spacing w:line="480" w:lineRule="auto"/>
        <w:ind w:left="0" w:firstLine="0"/>
        <w:rPr>
          <w:color w:val="1d1c1d"/>
          <w:sz w:val="28"/>
          <w:szCs w:val="28"/>
          <w:highlight w:val="white"/>
        </w:rPr>
      </w:pPr>
      <w:r w:rsidDel="00000000" w:rsidR="00000000" w:rsidRPr="00000000">
        <w:rPr>
          <w:color w:val="1d1c1d"/>
          <w:sz w:val="28"/>
          <w:szCs w:val="28"/>
          <w:highlight w:val="white"/>
          <w:rtl w:val="0"/>
        </w:rPr>
        <w:t xml:space="preserve">So in our results we found that the most popular hour was 2 where most blue cars were picked.</w:t>
      </w:r>
    </w:p>
    <w:p w:rsidR="00000000" w:rsidDel="00000000" w:rsidP="00000000" w:rsidRDefault="00000000" w:rsidRPr="00000000" w14:paraId="00000035">
      <w:pPr>
        <w:spacing w:line="480" w:lineRule="auto"/>
        <w:ind w:left="0" w:firstLine="0"/>
        <w:rPr>
          <w:color w:val="212121"/>
          <w:sz w:val="28"/>
          <w:szCs w:val="28"/>
          <w:highlight w:val="white"/>
        </w:rPr>
      </w:pPr>
      <w:r w:rsidDel="00000000" w:rsidR="00000000" w:rsidRPr="00000000">
        <w:rPr>
          <w:color w:val="1d1c1d"/>
          <w:sz w:val="28"/>
          <w:szCs w:val="28"/>
          <w:highlight w:val="white"/>
          <w:rtl w:val="0"/>
        </w:rPr>
        <w:t xml:space="preserve">So the next one was to find the most popular station overall so here we found out that it was </w:t>
      </w:r>
      <w:r w:rsidDel="00000000" w:rsidR="00000000" w:rsidRPr="00000000">
        <w:rPr>
          <w:color w:val="212121"/>
          <w:sz w:val="28"/>
          <w:szCs w:val="28"/>
          <w:highlight w:val="white"/>
          <w:rtl w:val="0"/>
        </w:rPr>
        <w:t xml:space="preserve">limeil brevannes-lavoisier-12</w:t>
      </w:r>
      <w:r w:rsidDel="00000000" w:rsidR="00000000" w:rsidRPr="00000000">
        <w:rPr>
          <w:color w:val="212121"/>
          <w:sz w:val="28"/>
          <w:szCs w:val="28"/>
          <w:highlight w:val="white"/>
          <w:rtl w:val="0"/>
        </w:rPr>
        <w:t xml:space="preserve"> </w:t>
      </w:r>
    </w:p>
    <w:p w:rsidR="00000000" w:rsidDel="00000000" w:rsidP="00000000" w:rsidRDefault="00000000" w:rsidRPr="00000000" w14:paraId="00000036">
      <w:pPr>
        <w:spacing w:line="480" w:lineRule="auto"/>
        <w:ind w:left="0" w:firstLine="0"/>
        <w:rPr>
          <w:sz w:val="28"/>
          <w:szCs w:val="28"/>
          <w:highlight w:val="white"/>
        </w:rPr>
      </w:pPr>
      <w:r w:rsidDel="00000000" w:rsidR="00000000" w:rsidRPr="00000000">
        <w:rPr>
          <w:sz w:val="28"/>
          <w:szCs w:val="28"/>
          <w:highlight w:val="white"/>
          <w:rtl w:val="0"/>
        </w:rPr>
        <w:t xml:space="preserve">The last analysis we did was to find if  </w:t>
      </w:r>
      <w:r w:rsidDel="00000000" w:rsidR="00000000" w:rsidRPr="00000000">
        <w:rPr>
          <w:sz w:val="28"/>
          <w:szCs w:val="28"/>
          <w:highlight w:val="white"/>
          <w:rtl w:val="0"/>
        </w:rPr>
        <w:t xml:space="preserve">results change if you consider Utilib and Utilib 1.4 instead of Blue cars?</w:t>
      </w:r>
    </w:p>
    <w:p w:rsidR="00000000" w:rsidDel="00000000" w:rsidP="00000000" w:rsidRDefault="00000000" w:rsidRPr="00000000" w14:paraId="00000037">
      <w:pPr>
        <w:spacing w:line="480" w:lineRule="auto"/>
        <w:ind w:left="0" w:firstLine="0"/>
        <w:rPr>
          <w:sz w:val="28"/>
          <w:szCs w:val="28"/>
          <w:highlight w:val="white"/>
        </w:rPr>
      </w:pPr>
      <w:r w:rsidDel="00000000" w:rsidR="00000000" w:rsidRPr="00000000">
        <w:rPr>
          <w:sz w:val="28"/>
          <w:szCs w:val="28"/>
          <w:highlight w:val="white"/>
          <w:rtl w:val="0"/>
        </w:rPr>
        <w:t xml:space="preserve">Here we found utilibs and blue cars and compared them side by side.</w:t>
      </w:r>
    </w:p>
    <w:p w:rsidR="00000000" w:rsidDel="00000000" w:rsidP="00000000" w:rsidRDefault="00000000" w:rsidRPr="00000000" w14:paraId="00000038">
      <w:pPr>
        <w:spacing w:line="480"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39">
      <w:pPr>
        <w:spacing w:line="480" w:lineRule="auto"/>
        <w:ind w:left="0" w:firstLine="0"/>
        <w:rPr>
          <w:color w:val="212121"/>
          <w:sz w:val="28"/>
          <w:szCs w:val="28"/>
          <w:highlight w:val="white"/>
        </w:rPr>
      </w:pPr>
      <w:r w:rsidDel="00000000" w:rsidR="00000000" w:rsidRPr="00000000">
        <w:rPr>
          <w:color w:val="212121"/>
          <w:sz w:val="28"/>
          <w:szCs w:val="28"/>
          <w:highlight w:val="white"/>
          <w:rtl w:val="0"/>
        </w:rPr>
        <w:t xml:space="preserve">TABLE FOR SUM OF UTILIB AND SUB UTILIB</w:t>
      </w:r>
    </w:p>
    <w:p w:rsidR="00000000" w:rsidDel="00000000" w:rsidP="00000000" w:rsidRDefault="00000000" w:rsidRPr="00000000" w14:paraId="0000003A">
      <w:pPr>
        <w:spacing w:line="480" w:lineRule="auto"/>
        <w:ind w:left="0" w:firstLine="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3505200" cy="232886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05200" cy="2328863"/>
                    </a:xfrm>
                    <a:prstGeom prst="rect"/>
                    <a:ln/>
                  </pic:spPr>
                </pic:pic>
              </a:graphicData>
            </a:graphic>
          </wp:inline>
        </w:drawing>
      </w:r>
      <w:r w:rsidDel="00000000" w:rsidR="00000000" w:rsidRPr="00000000">
        <w:rPr>
          <w:color w:val="212121"/>
          <w:sz w:val="28"/>
          <w:szCs w:val="28"/>
          <w:highlight w:val="white"/>
        </w:rPr>
        <w:drawing>
          <wp:inline distB="114300" distT="114300" distL="114300" distR="114300">
            <wp:extent cx="3571875" cy="25241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718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ind w:left="0" w:firstLine="0"/>
        <w:rPr>
          <w:color w:val="212121"/>
          <w:sz w:val="28"/>
          <w:szCs w:val="28"/>
          <w:highlight w:val="white"/>
        </w:rPr>
      </w:pPr>
      <w:r w:rsidDel="00000000" w:rsidR="00000000" w:rsidRPr="00000000">
        <w:rPr>
          <w:color w:val="212121"/>
          <w:sz w:val="28"/>
          <w:szCs w:val="28"/>
          <w:highlight w:val="white"/>
          <w:rtl w:val="0"/>
        </w:rPr>
        <w:t xml:space="preserve">TABLE FOR BLUE CAR</w:t>
      </w:r>
    </w:p>
    <w:p w:rsidR="00000000" w:rsidDel="00000000" w:rsidP="00000000" w:rsidRDefault="00000000" w:rsidRPr="00000000" w14:paraId="0000003C">
      <w:pPr>
        <w:spacing w:line="480" w:lineRule="auto"/>
        <w:ind w:left="0" w:firstLine="0"/>
        <w:rPr>
          <w:color w:val="212121"/>
          <w:sz w:val="28"/>
          <w:szCs w:val="28"/>
          <w:highlight w:val="white"/>
        </w:rPr>
      </w:pPr>
      <w:r w:rsidDel="00000000" w:rsidR="00000000" w:rsidRPr="00000000">
        <w:rPr>
          <w:color w:val="212121"/>
          <w:sz w:val="28"/>
          <w:szCs w:val="28"/>
          <w:highlight w:val="white"/>
          <w:rtl w:val="0"/>
        </w:rPr>
        <w:t xml:space="preserve">As you can see the combination of utilib and utilib 1.4 still is small compared to blue car, so the results would change by decreasing</w:t>
      </w:r>
    </w:p>
    <w:p w:rsidR="00000000" w:rsidDel="00000000" w:rsidP="00000000" w:rsidRDefault="00000000" w:rsidRPr="00000000" w14:paraId="0000003D">
      <w:pPr>
        <w:spacing w:line="480" w:lineRule="auto"/>
        <w:ind w:left="0" w:firstLine="0"/>
        <w:rPr>
          <w:color w:val="212121"/>
          <w:sz w:val="28"/>
          <w:szCs w:val="28"/>
          <w:highlight w:val="white"/>
        </w:rPr>
      </w:pPr>
      <w:r w:rsidDel="00000000" w:rsidR="00000000" w:rsidRPr="00000000">
        <w:rPr>
          <w:color w:val="212121"/>
          <w:sz w:val="28"/>
          <w:szCs w:val="28"/>
          <w:highlight w:val="white"/>
          <w:rtl w:val="0"/>
        </w:rPr>
        <w:t xml:space="preserve">And lastly we found the most popular postal code for picking blue cars as 75008    94.</w:t>
      </w:r>
    </w:p>
    <w:p w:rsidR="00000000" w:rsidDel="00000000" w:rsidP="00000000" w:rsidRDefault="00000000" w:rsidRPr="00000000" w14:paraId="0000003E">
      <w:pPr>
        <w:spacing w:line="480" w:lineRule="auto"/>
        <w:ind w:left="0" w:firstLine="0"/>
        <w:rPr>
          <w:b w:val="1"/>
          <w:sz w:val="32"/>
          <w:szCs w:val="32"/>
          <w:highlight w:val="white"/>
          <w:rPrChange w:author="Ekuttan Naroh" w:id="4" w:date="2021-03-27T07:38:02Z">
            <w:rPr>
              <w:b w:val="1"/>
              <w:sz w:val="28"/>
              <w:szCs w:val="28"/>
              <w:highlight w:val="white"/>
            </w:rPr>
          </w:rPrChange>
        </w:rPr>
      </w:pPr>
      <w:r w:rsidDel="00000000" w:rsidR="00000000" w:rsidRPr="00000000">
        <w:rPr>
          <w:b w:val="1"/>
          <w:sz w:val="32"/>
          <w:szCs w:val="32"/>
          <w:highlight w:val="white"/>
          <w:rtl w:val="0"/>
          <w:rPrChange w:author="Ekuttan Naroh" w:id="4" w:date="2021-03-27T07:38:02Z">
            <w:rPr>
              <w:b w:val="1"/>
              <w:sz w:val="28"/>
              <w:szCs w:val="28"/>
              <w:highlight w:val="white"/>
            </w:rPr>
          </w:rPrChange>
        </w:rPr>
        <w:t xml:space="preserve">RECOMMENDATION</w:t>
      </w:r>
    </w:p>
    <w:p w:rsidR="00000000" w:rsidDel="00000000" w:rsidP="00000000" w:rsidRDefault="00000000" w:rsidRPr="00000000" w14:paraId="0000003F">
      <w:pPr>
        <w:spacing w:line="480" w:lineRule="auto"/>
        <w:ind w:left="0" w:firstLine="0"/>
        <w:rPr>
          <w:color w:val="212121"/>
          <w:sz w:val="28"/>
          <w:szCs w:val="28"/>
          <w:highlight w:val="white"/>
        </w:rPr>
      </w:pPr>
      <w:r w:rsidDel="00000000" w:rsidR="00000000" w:rsidRPr="00000000">
        <w:rPr>
          <w:sz w:val="28"/>
          <w:szCs w:val="28"/>
          <w:highlight w:val="white"/>
          <w:rtl w:val="0"/>
        </w:rPr>
        <w:t xml:space="preserve">So my recommendation would be to focus more of our resources on the stations which most cars were picked from.That is </w:t>
      </w:r>
      <w:r w:rsidDel="00000000" w:rsidR="00000000" w:rsidRPr="00000000">
        <w:rPr>
          <w:color w:val="212121"/>
          <w:sz w:val="28"/>
          <w:szCs w:val="28"/>
          <w:highlight w:val="white"/>
          <w:rtl w:val="0"/>
        </w:rPr>
        <w:t xml:space="preserve">limeil brevannes-lavoisier-12  and the postal code 75008.Also we need to find out why most Blue cars were picked at that particular time and make our stations operational at that time.</w:t>
      </w:r>
    </w:p>
    <w:p w:rsidR="00000000" w:rsidDel="00000000" w:rsidP="00000000" w:rsidRDefault="00000000" w:rsidRPr="00000000" w14:paraId="00000040">
      <w:pPr>
        <w:spacing w:line="480" w:lineRule="auto"/>
        <w:ind w:left="0" w:firstLine="0"/>
        <w:rPr>
          <w:b w:val="1"/>
          <w:color w:val="212121"/>
          <w:sz w:val="32"/>
          <w:szCs w:val="32"/>
          <w:highlight w:val="white"/>
          <w:rPrChange w:author="Ekuttan Naroh" w:id="5" w:date="2021-03-27T07:37:56Z">
            <w:rPr>
              <w:color w:val="212121"/>
              <w:sz w:val="28"/>
              <w:szCs w:val="28"/>
              <w:highlight w:val="white"/>
            </w:rPr>
          </w:rPrChange>
        </w:rPr>
      </w:pPr>
      <w:r w:rsidDel="00000000" w:rsidR="00000000" w:rsidRPr="00000000">
        <w:rPr>
          <w:b w:val="1"/>
          <w:color w:val="212121"/>
          <w:sz w:val="32"/>
          <w:szCs w:val="32"/>
          <w:highlight w:val="white"/>
          <w:rtl w:val="0"/>
          <w:rPrChange w:author="Ekuttan Naroh" w:id="5" w:date="2021-03-27T07:37:56Z">
            <w:rPr>
              <w:color w:val="212121"/>
              <w:sz w:val="28"/>
              <w:szCs w:val="28"/>
              <w:highlight w:val="white"/>
            </w:rPr>
          </w:rPrChange>
        </w:rPr>
        <w:t xml:space="preserve">EVALUATION</w:t>
      </w:r>
    </w:p>
    <w:p w:rsidR="00000000" w:rsidDel="00000000" w:rsidP="00000000" w:rsidRDefault="00000000" w:rsidRPr="00000000" w14:paraId="00000041">
      <w:pPr>
        <w:spacing w:line="480" w:lineRule="auto"/>
        <w:ind w:left="0" w:firstLine="0"/>
        <w:rPr>
          <w:color w:val="212121"/>
          <w:sz w:val="28"/>
          <w:szCs w:val="28"/>
          <w:highlight w:val="white"/>
        </w:rPr>
      </w:pPr>
      <w:r w:rsidDel="00000000" w:rsidR="00000000" w:rsidRPr="00000000">
        <w:rPr>
          <w:color w:val="212121"/>
          <w:sz w:val="28"/>
          <w:szCs w:val="28"/>
          <w:highlight w:val="white"/>
          <w:rtl w:val="0"/>
        </w:rPr>
        <w:t xml:space="preserve">According to my evaluation for this analysis the data was explained well and that made it easy for us as the data science team to be able to work on it with much accuracy.</w:t>
      </w:r>
    </w:p>
    <w:p w:rsidR="00000000" w:rsidDel="00000000" w:rsidP="00000000" w:rsidRDefault="00000000" w:rsidRPr="00000000" w14:paraId="00000042">
      <w:pPr>
        <w:spacing w:line="480" w:lineRule="auto"/>
        <w:ind w:left="0" w:firstLine="0"/>
        <w:rPr>
          <w:color w:val="212121"/>
          <w:sz w:val="28"/>
          <w:szCs w:val="28"/>
          <w:highlight w:val="white"/>
        </w:rPr>
      </w:pPr>
      <w:r w:rsidDel="00000000" w:rsidR="00000000" w:rsidRPr="00000000">
        <w:rPr>
          <w:color w:val="212121"/>
          <w:sz w:val="28"/>
          <w:szCs w:val="28"/>
          <w:highlight w:val="white"/>
          <w:rtl w:val="0"/>
        </w:rPr>
        <w:t xml:space="preserve">Below are the relevant links for my projects</w:t>
      </w:r>
    </w:p>
    <w:p w:rsidR="00000000" w:rsidDel="00000000" w:rsidP="00000000" w:rsidRDefault="00000000" w:rsidRPr="00000000" w14:paraId="00000043">
      <w:pPr>
        <w:spacing w:line="480" w:lineRule="auto"/>
        <w:ind w:left="0" w:firstLine="0"/>
        <w:rPr>
          <w:color w:val="212121"/>
          <w:sz w:val="28"/>
          <w:szCs w:val="28"/>
          <w:highlight w:val="white"/>
        </w:rPr>
      </w:pPr>
      <w:r w:rsidDel="00000000" w:rsidR="00000000" w:rsidRPr="00000000">
        <w:rPr>
          <w:color w:val="212121"/>
          <w:sz w:val="28"/>
          <w:szCs w:val="28"/>
          <w:highlight w:val="white"/>
          <w:rtl w:val="0"/>
        </w:rPr>
        <w:t xml:space="preserve">JIRA LINK -</w:t>
      </w:r>
      <w:hyperlink r:id="rId10">
        <w:r w:rsidDel="00000000" w:rsidR="00000000" w:rsidRPr="00000000">
          <w:rPr>
            <w:color w:val="1155cc"/>
            <w:sz w:val="28"/>
            <w:szCs w:val="28"/>
            <w:highlight w:val="white"/>
            <w:u w:val="single"/>
            <w:rtl w:val="0"/>
          </w:rPr>
          <w:t xml:space="preserve">https://norahip.atlassian.net/jira/software/projects/MIP/boards/1</w:t>
        </w:r>
      </w:hyperlink>
      <w:r w:rsidDel="00000000" w:rsidR="00000000" w:rsidRPr="00000000">
        <w:rPr>
          <w:rtl w:val="0"/>
        </w:rPr>
      </w:r>
    </w:p>
    <w:p w:rsidR="00000000" w:rsidDel="00000000" w:rsidP="00000000" w:rsidRDefault="00000000" w:rsidRPr="00000000" w14:paraId="00000044">
      <w:pPr>
        <w:spacing w:line="480" w:lineRule="auto"/>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45">
      <w:pPr>
        <w:spacing w:line="480" w:lineRule="auto"/>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46">
      <w:pPr>
        <w:spacing w:line="480"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47">
      <w:pPr>
        <w:spacing w:line="480" w:lineRule="auto"/>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48">
      <w:pPr>
        <w:spacing w:line="480" w:lineRule="auto"/>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49">
      <w:pPr>
        <w:spacing w:line="480" w:lineRule="auto"/>
        <w:ind w:left="0" w:firstLine="0"/>
        <w:rPr>
          <w:color w:val="1d1c1d"/>
          <w:sz w:val="28"/>
          <w:szCs w:val="28"/>
          <w:highlight w:val="white"/>
        </w:rPr>
      </w:pPr>
      <w:r w:rsidDel="00000000" w:rsidR="00000000" w:rsidRPr="00000000">
        <w:rPr>
          <w:rtl w:val="0"/>
        </w:rPr>
      </w:r>
    </w:p>
    <w:p w:rsidR="00000000" w:rsidDel="00000000" w:rsidP="00000000" w:rsidRDefault="00000000" w:rsidRPr="00000000" w14:paraId="0000004A">
      <w:pPr>
        <w:spacing w:line="480" w:lineRule="auto"/>
        <w:ind w:left="0" w:firstLine="0"/>
        <w:rPr>
          <w:color w:val="1d1c1d"/>
          <w:sz w:val="28"/>
          <w:szCs w:val="28"/>
          <w:highlight w:val="white"/>
        </w:rPr>
      </w:pPr>
      <w:r w:rsidDel="00000000" w:rsidR="00000000" w:rsidRPr="00000000">
        <w:rPr>
          <w:rtl w:val="0"/>
        </w:rPr>
      </w:r>
    </w:p>
    <w:p w:rsidR="00000000" w:rsidDel="00000000" w:rsidP="00000000" w:rsidRDefault="00000000" w:rsidRPr="00000000" w14:paraId="0000004B">
      <w:pPr>
        <w:spacing w:line="480" w:lineRule="auto"/>
        <w:ind w:left="0" w:firstLine="0"/>
        <w:rPr>
          <w:color w:val="1d1c1d"/>
          <w:sz w:val="28"/>
          <w:szCs w:val="28"/>
          <w:highlight w:val="white"/>
        </w:rPr>
      </w:pPr>
      <w:r w:rsidDel="00000000" w:rsidR="00000000" w:rsidRPr="00000000">
        <w:rPr>
          <w:rtl w:val="0"/>
        </w:rPr>
      </w:r>
    </w:p>
    <w:p w:rsidR="00000000" w:rsidDel="00000000" w:rsidP="00000000" w:rsidRDefault="00000000" w:rsidRPr="00000000" w14:paraId="0000004C">
      <w:pPr>
        <w:spacing w:line="480" w:lineRule="auto"/>
        <w:ind w:left="0" w:firstLine="0"/>
        <w:rPr>
          <w:b w:val="1"/>
          <w:sz w:val="28"/>
          <w:szCs w:val="28"/>
        </w:rPr>
      </w:pPr>
      <w:r w:rsidDel="00000000" w:rsidR="00000000" w:rsidRPr="00000000">
        <w:rPr>
          <w:rtl w:val="0"/>
        </w:rPr>
      </w:r>
    </w:p>
    <w:p w:rsidR="00000000" w:rsidDel="00000000" w:rsidP="00000000" w:rsidRDefault="00000000" w:rsidRPr="00000000" w14:paraId="0000004D">
      <w:pPr>
        <w:spacing w:line="480" w:lineRule="auto"/>
        <w:ind w:left="720" w:firstLine="0"/>
        <w:rPr>
          <w:b w:val="1"/>
          <w:sz w:val="28"/>
          <w:szCs w:val="28"/>
        </w:rPr>
      </w:pPr>
      <w:r w:rsidDel="00000000" w:rsidR="00000000" w:rsidRPr="00000000">
        <w:rPr>
          <w:rtl w:val="0"/>
        </w:rPr>
      </w:r>
    </w:p>
    <w:p w:rsidR="00000000" w:rsidDel="00000000" w:rsidP="00000000" w:rsidRDefault="00000000" w:rsidRPr="00000000" w14:paraId="0000004E">
      <w:pPr>
        <w:spacing w:line="480" w:lineRule="auto"/>
        <w:rPr>
          <w:sz w:val="28"/>
          <w:szCs w:val="28"/>
        </w:rPr>
      </w:pPr>
      <w:r w:rsidDel="00000000" w:rsidR="00000000" w:rsidRPr="00000000">
        <w:rPr>
          <w:rtl w:val="0"/>
        </w:rPr>
      </w:r>
    </w:p>
    <w:p w:rsidR="00000000" w:rsidDel="00000000" w:rsidP="00000000" w:rsidRDefault="00000000" w:rsidRPr="00000000" w14:paraId="0000004F">
      <w:pPr>
        <w:spacing w:line="480" w:lineRule="auto"/>
        <w:rPr>
          <w:sz w:val="28"/>
          <w:szCs w:val="28"/>
        </w:rPr>
      </w:pPr>
      <w:r w:rsidDel="00000000" w:rsidR="00000000" w:rsidRPr="00000000">
        <w:rPr>
          <w:rtl w:val="0"/>
        </w:rPr>
      </w:r>
    </w:p>
    <w:p w:rsidR="00000000" w:rsidDel="00000000" w:rsidP="00000000" w:rsidRDefault="00000000" w:rsidRPr="00000000" w14:paraId="00000050">
      <w:pPr>
        <w:spacing w:after="200" w:line="480" w:lineRule="auto"/>
        <w:rPr>
          <w:sz w:val="28"/>
          <w:szCs w:val="28"/>
        </w:rPr>
      </w:pPr>
      <w:r w:rsidDel="00000000" w:rsidR="00000000" w:rsidRPr="00000000">
        <w:rPr>
          <w:rtl w:val="0"/>
        </w:rPr>
      </w:r>
    </w:p>
    <w:p w:rsidR="00000000" w:rsidDel="00000000" w:rsidP="00000000" w:rsidRDefault="00000000" w:rsidRPr="00000000" w14:paraId="00000051">
      <w:pPr>
        <w:spacing w:line="480" w:lineRule="auto"/>
        <w:rPr>
          <w:sz w:val="28"/>
          <w:szCs w:val="28"/>
        </w:rPr>
      </w:pPr>
      <w:r w:rsidDel="00000000" w:rsidR="00000000" w:rsidRPr="00000000">
        <w:rPr>
          <w:rtl w:val="0"/>
        </w:rPr>
      </w:r>
    </w:p>
    <w:p w:rsidR="00000000" w:rsidDel="00000000" w:rsidP="00000000" w:rsidRDefault="00000000" w:rsidRPr="00000000" w14:paraId="00000052">
      <w:pPr>
        <w:rPr>
          <w:color w:val="2d3b45"/>
          <w:sz w:val="24"/>
          <w:szCs w:val="24"/>
          <w:highlight w:val="whit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norahip.atlassian.net/jira/software/projects/MIP/boards/1"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bit.ly/autolib_dataset" TargetMode="External"/><Relationship Id="rId7" Type="http://schemas.openxmlformats.org/officeDocument/2006/relationships/hyperlink" Target="https://drive.google.com/a/moringaschool.com/file/d/13DXF2CFWQLeYxxHFekng8HJnH_jtbfpN/view?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